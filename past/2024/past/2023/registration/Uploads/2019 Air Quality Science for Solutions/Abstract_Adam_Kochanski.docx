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4820" w14:textId="77777777" w:rsidR="00170CFA" w:rsidRDefault="00170CFA"/>
    <w:p w14:paraId="3F836C17" w14:textId="65412A72" w:rsidR="007D799C" w:rsidDel="2828D8E8" w:rsidRDefault="00F41D8D">
      <w:ins w:id="0" w:author="Adam Kochanski" w:date="2019-02-12T10:54:00Z">
        <w:r>
          <w:rPr>
            <w:b/>
            <w:bCs/>
          </w:rPr>
          <w:t>Coupled f</w:t>
        </w:r>
      </w:ins>
      <w:del w:id="1" w:author="Adam Kochanski" w:date="2019-02-12T10:54:00Z">
        <w:r w:rsidR="00332A59" w:rsidRPr="00332A59" w:rsidDel="00F41D8D">
          <w:rPr>
            <w:b/>
            <w:bCs/>
          </w:rPr>
          <w:delText>F</w:delText>
        </w:r>
      </w:del>
      <w:r w:rsidR="00332A59" w:rsidRPr="00332A59">
        <w:rPr>
          <w:b/>
          <w:bCs/>
        </w:rPr>
        <w:t>ire</w:t>
      </w:r>
      <w:ins w:id="2" w:author="Adam Kochanski" w:date="2019-02-12T10:54:00Z">
        <w:r>
          <w:rPr>
            <w:b/>
            <w:bCs/>
          </w:rPr>
          <w:t>-atmosphere</w:t>
        </w:r>
      </w:ins>
      <w:r w:rsidR="00332A59" w:rsidRPr="00332A59">
        <w:rPr>
          <w:b/>
          <w:bCs/>
        </w:rPr>
        <w:t xml:space="preserve"> </w:t>
      </w:r>
      <w:del w:id="3" w:author="Adam Kochanski" w:date="2019-02-12T10:54:00Z">
        <w:r w:rsidR="00332A59" w:rsidRPr="00332A59" w:rsidDel="00F41D8D">
          <w:rPr>
            <w:b/>
            <w:bCs/>
          </w:rPr>
          <w:delText xml:space="preserve">and smoke </w:delText>
        </w:r>
      </w:del>
      <w:r w:rsidR="008039E7">
        <w:rPr>
          <w:b/>
          <w:bCs/>
        </w:rPr>
        <w:t>modeling</w:t>
      </w:r>
      <w:r w:rsidR="00332A59" w:rsidRPr="00332A59">
        <w:rPr>
          <w:b/>
          <w:bCs/>
        </w:rPr>
        <w:t xml:space="preserve"> – </w:t>
      </w:r>
      <w:r w:rsidR="00850718">
        <w:rPr>
          <w:b/>
          <w:bCs/>
        </w:rPr>
        <w:t xml:space="preserve">new capabilities, </w:t>
      </w:r>
      <w:r w:rsidR="00332A59" w:rsidRPr="00332A59">
        <w:rPr>
          <w:b/>
          <w:bCs/>
        </w:rPr>
        <w:t>challenges and opportunities</w:t>
      </w:r>
      <w:r w:rsidR="009D6725">
        <w:rPr>
          <w:b/>
          <w:bCs/>
        </w:rPr>
        <w:t xml:space="preserve"> in the context of air quality </w:t>
      </w:r>
      <w:r w:rsidR="008039E7">
        <w:rPr>
          <w:b/>
          <w:bCs/>
        </w:rPr>
        <w:t>forecasting</w:t>
      </w:r>
    </w:p>
    <w:p w14:paraId="70B8727F" w14:textId="2F19A616" w:rsidR="007D799C" w:rsidDel="2828D8E8" w:rsidRDefault="007D799C">
      <w:pPr>
        <w:rPr>
          <w:ins w:id="4" w:author="Adam Kochanski" w:date="2019-02-12T17:30:00Z"/>
          <w:b/>
          <w:bCs/>
          <w:rPrChange w:id="5" w:author="Adam Kochanski" w:date="2019-02-12T17:30:00Z">
            <w:rPr>
              <w:ins w:id="6" w:author="Adam Kochanski" w:date="2019-02-12T17:30:00Z"/>
            </w:rPr>
          </w:rPrChange>
        </w:rPr>
      </w:pPr>
    </w:p>
    <w:p w14:paraId="7897FC97" w14:textId="3B582820" w:rsidR="007D799C" w:rsidDel="2828D8E8" w:rsidRDefault="3F836C17">
      <w:pPr>
        <w:rPr>
          <w:del w:id="7" w:author="Adam Kochanski" w:date="2019-02-12T17:28:00Z"/>
        </w:rPr>
      </w:pPr>
      <w:ins w:id="8" w:author="Adam Kochanski" w:date="2019-02-12T17:30:00Z">
        <w:r w:rsidRPr="55A5563F">
          <w:rPr>
            <w:rPrChange w:id="9" w:author="Adam Kochanski" w:date="2019-02-12T17:33:00Z">
              <w:rPr>
                <w:b/>
                <w:bCs/>
              </w:rPr>
            </w:rPrChange>
          </w:rPr>
          <w:t xml:space="preserve">Adam </w:t>
        </w:r>
      </w:ins>
      <w:ins w:id="10" w:author="Adam Kochanski" w:date="2019-02-12T10:35:00Z">
        <w:r w:rsidR="00F1604F">
          <w:t xml:space="preserve">K. </w:t>
        </w:r>
      </w:ins>
      <w:ins w:id="11" w:author="Adam Kochanski" w:date="2019-02-12T17:30:00Z">
        <w:r w:rsidRPr="55A5563F">
          <w:rPr>
            <w:rPrChange w:id="12" w:author="Adam Kochanski" w:date="2019-02-12T17:33:00Z">
              <w:rPr>
                <w:b/>
                <w:bCs/>
              </w:rPr>
            </w:rPrChange>
          </w:rPr>
          <w:t>Kochanski</w:t>
        </w:r>
      </w:ins>
      <w:ins w:id="13" w:author="Adam Kochanski" w:date="2019-02-12T17:33:00Z">
        <w:r w:rsidR="0A29B549" w:rsidRPr="00F1604F">
          <w:rPr>
            <w:vertAlign w:val="superscript"/>
            <w:rPrChange w:id="14" w:author="Adam Kochanski" w:date="2019-02-12T10:33:00Z">
              <w:rPr>
                <w:b/>
                <w:bCs/>
              </w:rPr>
            </w:rPrChange>
          </w:rPr>
          <w:t>1</w:t>
        </w:r>
      </w:ins>
      <w:ins w:id="15" w:author="Adam Kochanski" w:date="2019-02-12T17:30:00Z">
        <w:r w:rsidRPr="55A5563F">
          <w:rPr>
            <w:rPrChange w:id="16" w:author="Adam Kochanski" w:date="2019-02-12T17:33:00Z">
              <w:rPr>
                <w:b/>
                <w:bCs/>
              </w:rPr>
            </w:rPrChange>
          </w:rPr>
          <w:t>, Derek</w:t>
        </w:r>
      </w:ins>
      <w:ins w:id="17" w:author="Adam Kochanski" w:date="2019-02-12T10:35:00Z">
        <w:r w:rsidR="00F1604F">
          <w:t xml:space="preserve"> V.</w:t>
        </w:r>
      </w:ins>
      <w:ins w:id="18" w:author="Adam Kochanski" w:date="2019-02-12T17:30:00Z">
        <w:r w:rsidRPr="55A5563F">
          <w:rPr>
            <w:rPrChange w:id="19" w:author="Adam Kochanski" w:date="2019-02-12T17:33:00Z">
              <w:rPr>
                <w:b/>
                <w:bCs/>
              </w:rPr>
            </w:rPrChange>
          </w:rPr>
          <w:t xml:space="preserve"> Mallia</w:t>
        </w:r>
      </w:ins>
      <w:ins w:id="20" w:author="Adam Kochanski" w:date="2019-02-12T17:33:00Z">
        <w:r w:rsidR="0A29B549" w:rsidRPr="00F1604F">
          <w:rPr>
            <w:vertAlign w:val="superscript"/>
            <w:rPrChange w:id="21" w:author="Adam Kochanski" w:date="2019-02-12T10:33:00Z">
              <w:rPr>
                <w:b/>
                <w:bCs/>
              </w:rPr>
            </w:rPrChange>
          </w:rPr>
          <w:t>1</w:t>
        </w:r>
      </w:ins>
      <w:ins w:id="22" w:author="Adam Kochanski" w:date="2019-02-12T17:30:00Z">
        <w:r w:rsidRPr="55A5563F">
          <w:rPr>
            <w:rPrChange w:id="23" w:author="Adam Kochanski" w:date="2019-02-12T17:33:00Z">
              <w:rPr>
                <w:b/>
                <w:bCs/>
              </w:rPr>
            </w:rPrChange>
          </w:rPr>
          <w:t xml:space="preserve">, </w:t>
        </w:r>
      </w:ins>
      <w:ins w:id="24" w:author="Adam Kochanski" w:date="2019-02-12T10:34:00Z">
        <w:r w:rsidR="00F1604F" w:rsidRPr="55A5563F">
          <w:t>Jan Mandel</w:t>
        </w:r>
        <w:r w:rsidR="00F1604F" w:rsidRPr="00F1604F">
          <w:rPr>
            <w:vertAlign w:val="superscript"/>
            <w:rPrChange w:id="25" w:author="Adam Kochanski" w:date="2019-02-12T10:34:00Z">
              <w:rPr/>
            </w:rPrChange>
          </w:rPr>
          <w:t>2</w:t>
        </w:r>
        <w:r w:rsidR="00F1604F">
          <w:rPr>
            <w:szCs w:val="22"/>
          </w:rPr>
          <w:t>,</w:t>
        </w:r>
      </w:ins>
      <w:ins w:id="26" w:author="Adam Kochanski" w:date="2019-02-12T11:07:00Z">
        <w:r w:rsidR="00F0318D">
          <w:rPr>
            <w:szCs w:val="22"/>
          </w:rPr>
          <w:t xml:space="preserve"> </w:t>
        </w:r>
      </w:ins>
      <w:proofErr w:type="spellStart"/>
      <w:ins w:id="27" w:author="Adam Kochanski" w:date="2019-02-12T17:32:00Z">
        <w:r w:rsidR="69EA0D0D" w:rsidRPr="00F1604F">
          <w:rPr>
            <w:szCs w:val="22"/>
          </w:rPr>
          <w:t>Farren</w:t>
        </w:r>
      </w:ins>
      <w:proofErr w:type="spellEnd"/>
      <w:ins w:id="28" w:author="Adam Kochanski" w:date="2019-02-12T17:33:00Z">
        <w:r w:rsidR="55A5563F" w:rsidRPr="00F1604F">
          <w:rPr>
            <w:szCs w:val="22"/>
          </w:rPr>
          <w:t xml:space="preserve"> </w:t>
        </w:r>
        <w:r w:rsidR="55A5563F" w:rsidRPr="55A5563F">
          <w:rPr>
            <w:color w:val="000000" w:themeColor="text1"/>
            <w:szCs w:val="22"/>
            <w:rPrChange w:id="29" w:author="Adam Kochanski" w:date="2019-02-12T17:33:00Z">
              <w:rPr/>
            </w:rPrChange>
          </w:rPr>
          <w:t>Herron-Thorpe</w:t>
        </w:r>
      </w:ins>
      <w:ins w:id="30" w:author="Adam Kochanski" w:date="2019-02-12T10:34:00Z">
        <w:r w:rsidR="00F1604F" w:rsidRPr="00F1604F">
          <w:rPr>
            <w:color w:val="000000" w:themeColor="text1"/>
            <w:szCs w:val="22"/>
            <w:vertAlign w:val="superscript"/>
            <w:rPrChange w:id="31" w:author="Adam Kochanski" w:date="2019-02-12T10:34:00Z">
              <w:rPr>
                <w:color w:val="000000" w:themeColor="text1"/>
                <w:szCs w:val="22"/>
              </w:rPr>
            </w:rPrChange>
          </w:rPr>
          <w:t>3</w:t>
        </w:r>
      </w:ins>
      <w:ins w:id="32" w:author="Adam Kochanski" w:date="2019-02-12T17:32:00Z">
        <w:r w:rsidR="7DC664F9" w:rsidRPr="55A5563F">
          <w:t xml:space="preserve">, </w:t>
        </w:r>
        <w:r w:rsidR="1B23E651" w:rsidRPr="00F1604F">
          <w:rPr>
            <w:szCs w:val="22"/>
          </w:rPr>
          <w:t>Joseph</w:t>
        </w:r>
      </w:ins>
    </w:p>
    <w:p w14:paraId="752456A9" w14:textId="42BE57AD" w:rsidR="2828D8E8" w:rsidDel="3F836C17" w:rsidRDefault="2828D8E8">
      <w:pPr>
        <w:rPr>
          <w:del w:id="33" w:author="Adam Kochanski" w:date="2019-02-12T17:30:00Z"/>
        </w:rPr>
      </w:pPr>
    </w:p>
    <w:p w14:paraId="3F23F14D" w14:textId="07388BE2" w:rsidR="3F836C17" w:rsidDel="62A16C96" w:rsidRDefault="3F836C17">
      <w:pPr>
        <w:rPr>
          <w:del w:id="34" w:author="Adam Kochanski" w:date="2019-02-12T17:30:00Z"/>
          <w:b/>
          <w:bCs/>
          <w:rPrChange w:id="35" w:author="Adam Kochanski" w:date="2019-02-12T17:30:00Z">
            <w:rPr>
              <w:del w:id="36" w:author="Adam Kochanski" w:date="2019-02-12T17:30:00Z"/>
            </w:rPr>
          </w:rPrChange>
        </w:rPr>
      </w:pPr>
    </w:p>
    <w:p w14:paraId="16808213" w14:textId="0B07C0B8" w:rsidR="62A16C96" w:rsidDel="7DC664F9" w:rsidRDefault="62A16C96">
      <w:pPr>
        <w:rPr>
          <w:del w:id="37" w:author="Adam Kochanski" w:date="2019-02-12T17:31:00Z"/>
          <w:b/>
          <w:bCs/>
          <w:rPrChange w:id="38" w:author="Adam Kochanski" w:date="2019-02-12T17:30:00Z">
            <w:rPr>
              <w:del w:id="39" w:author="Adam Kochanski" w:date="2019-02-12T17:31:00Z"/>
            </w:rPr>
          </w:rPrChange>
        </w:rPr>
      </w:pPr>
    </w:p>
    <w:p w14:paraId="71462369" w14:textId="529BBFBC" w:rsidR="7DC664F9" w:rsidDel="1B23E651" w:rsidRDefault="1B23E651">
      <w:pPr>
        <w:rPr>
          <w:del w:id="40" w:author="Adam Kochanski" w:date="2019-02-12T17:32:00Z"/>
          <w:b/>
          <w:bCs/>
          <w:rPrChange w:id="41" w:author="Adam Kochanski" w:date="2019-02-12T17:31:00Z">
            <w:rPr>
              <w:del w:id="42" w:author="Adam Kochanski" w:date="2019-02-12T17:32:00Z"/>
            </w:rPr>
          </w:rPrChange>
        </w:rPr>
      </w:pPr>
      <w:ins w:id="43" w:author="Adam Kochanski" w:date="2019-02-12T17:32:00Z">
        <w:r w:rsidRPr="00F1604F">
          <w:rPr>
            <w:szCs w:val="22"/>
          </w:rPr>
          <w:t xml:space="preserve"> </w:t>
        </w:r>
      </w:ins>
    </w:p>
    <w:p w14:paraId="36216963" w14:textId="40081453" w:rsidR="1B23E651" w:rsidRDefault="69EA0D0D">
      <w:ins w:id="44" w:author="Adam Kochanski" w:date="2019-02-12T17:32:00Z">
        <w:r w:rsidRPr="69EA0D0D">
          <w:rPr>
            <w:color w:val="000000" w:themeColor="text1"/>
            <w:szCs w:val="22"/>
            <w:rPrChange w:id="45" w:author="Adam Kochanski" w:date="2019-02-12T17:32:00Z">
              <w:rPr/>
            </w:rPrChange>
          </w:rPr>
          <w:t>Vaughan</w:t>
        </w:r>
      </w:ins>
      <w:ins w:id="46" w:author="Adam Kochanski" w:date="2019-02-12T10:34:00Z">
        <w:r w:rsidR="00F1604F" w:rsidRPr="00F1604F">
          <w:rPr>
            <w:color w:val="000000" w:themeColor="text1"/>
            <w:szCs w:val="22"/>
            <w:vertAlign w:val="superscript"/>
            <w:rPrChange w:id="47" w:author="Adam Kochanski" w:date="2019-02-12T10:34:00Z">
              <w:rPr>
                <w:color w:val="000000" w:themeColor="text1"/>
                <w:szCs w:val="22"/>
              </w:rPr>
            </w:rPrChange>
          </w:rPr>
          <w:t>4</w:t>
        </w:r>
      </w:ins>
      <w:bookmarkStart w:id="48" w:name="_GoBack"/>
      <w:bookmarkEnd w:id="48"/>
    </w:p>
    <w:p w14:paraId="5A202F3D" w14:textId="445E1C3C" w:rsidR="00332A59" w:rsidRDefault="00332A59" w:rsidP="007D799C">
      <w:pPr>
        <w:rPr>
          <w:ins w:id="49" w:author="Adam Kochanski" w:date="2019-02-12T10:35:00Z"/>
        </w:rPr>
      </w:pPr>
    </w:p>
    <w:p w14:paraId="3A9A2C64" w14:textId="77777777" w:rsidR="00F1604F" w:rsidRPr="00F1604F" w:rsidRDefault="00F1604F" w:rsidP="00F1604F">
      <w:pPr>
        <w:rPr>
          <w:ins w:id="50" w:author="Adam Kochanski" w:date="2019-02-12T10:35:00Z"/>
          <w:i/>
          <w:sz w:val="20"/>
          <w:szCs w:val="20"/>
          <w:rPrChange w:id="51" w:author="Adam Kochanski" w:date="2019-02-12T10:39:00Z">
            <w:rPr>
              <w:ins w:id="52" w:author="Adam Kochanski" w:date="2019-02-12T10:35:00Z"/>
              <w:i/>
            </w:rPr>
          </w:rPrChange>
        </w:rPr>
      </w:pPr>
      <w:ins w:id="53" w:author="Adam Kochanski" w:date="2019-02-12T10:35:00Z">
        <w:r w:rsidRPr="00F1604F">
          <w:rPr>
            <w:i/>
            <w:sz w:val="20"/>
            <w:szCs w:val="20"/>
            <w:vertAlign w:val="superscript"/>
            <w:rPrChange w:id="54" w:author="Adam Kochanski" w:date="2019-02-12T10:39:00Z">
              <w:rPr>
                <w:i/>
                <w:vertAlign w:val="superscript"/>
              </w:rPr>
            </w:rPrChange>
          </w:rPr>
          <w:t>1</w:t>
        </w:r>
        <w:r w:rsidRPr="00F1604F">
          <w:rPr>
            <w:i/>
            <w:sz w:val="20"/>
            <w:szCs w:val="20"/>
            <w:rPrChange w:id="55" w:author="Adam Kochanski" w:date="2019-02-12T10:39:00Z">
              <w:rPr>
                <w:i/>
              </w:rPr>
            </w:rPrChange>
          </w:rPr>
          <w:t xml:space="preserve"> Department of Atmospheric Sciences, University of Utah, Salt Lake City, UT</w:t>
        </w:r>
      </w:ins>
    </w:p>
    <w:p w14:paraId="696DF699" w14:textId="3DA52281" w:rsidR="00F1604F" w:rsidRPr="00F1604F" w:rsidRDefault="00F1604F" w:rsidP="00F1604F">
      <w:pPr>
        <w:rPr>
          <w:ins w:id="56" w:author="Adam Kochanski" w:date="2019-02-12T10:35:00Z"/>
          <w:i/>
          <w:sz w:val="20"/>
          <w:szCs w:val="20"/>
          <w:rPrChange w:id="57" w:author="Adam Kochanski" w:date="2019-02-12T10:39:00Z">
            <w:rPr>
              <w:ins w:id="58" w:author="Adam Kochanski" w:date="2019-02-12T10:35:00Z"/>
              <w:i/>
            </w:rPr>
          </w:rPrChange>
        </w:rPr>
      </w:pPr>
      <w:ins w:id="59" w:author="Adam Kochanski" w:date="2019-02-12T10:35:00Z">
        <w:r w:rsidRPr="00F1604F">
          <w:rPr>
            <w:i/>
            <w:sz w:val="20"/>
            <w:szCs w:val="20"/>
            <w:vertAlign w:val="superscript"/>
            <w:rPrChange w:id="60" w:author="Adam Kochanski" w:date="2019-02-12T10:39:00Z">
              <w:rPr>
                <w:i/>
                <w:vertAlign w:val="superscript"/>
              </w:rPr>
            </w:rPrChange>
          </w:rPr>
          <w:t>2</w:t>
        </w:r>
        <w:r w:rsidRPr="00F1604F">
          <w:rPr>
            <w:i/>
            <w:sz w:val="20"/>
            <w:szCs w:val="20"/>
            <w:rPrChange w:id="61" w:author="Adam Kochanski" w:date="2019-02-12T10:39:00Z">
              <w:rPr>
                <w:i/>
              </w:rPr>
            </w:rPrChange>
          </w:rPr>
          <w:t xml:space="preserve"> Department of Mathematical and Statistical Sciences, University of Colorado, Boulder, CO</w:t>
        </w:r>
      </w:ins>
    </w:p>
    <w:p w14:paraId="03297992" w14:textId="22B48739" w:rsidR="00F1604F" w:rsidRPr="0043153D" w:rsidRDefault="00F1604F" w:rsidP="00F1604F">
      <w:pPr>
        <w:rPr>
          <w:ins w:id="62" w:author="Adam Kochanski" w:date="2019-02-12T10:35:00Z"/>
          <w:i/>
          <w:color w:val="000000" w:themeColor="text1"/>
          <w:sz w:val="20"/>
          <w:szCs w:val="20"/>
          <w:vertAlign w:val="superscript"/>
          <w:rPrChange w:id="63" w:author="Adam Kochanski" w:date="2019-02-12T11:07:00Z">
            <w:rPr>
              <w:ins w:id="64" w:author="Adam Kochanski" w:date="2019-02-12T10:35:00Z"/>
            </w:rPr>
          </w:rPrChange>
        </w:rPr>
      </w:pPr>
      <w:ins w:id="65" w:author="Adam Kochanski" w:date="2019-02-12T10:35:00Z">
        <w:r w:rsidRPr="0043153D">
          <w:rPr>
            <w:i/>
            <w:color w:val="000000" w:themeColor="text1"/>
            <w:sz w:val="20"/>
            <w:szCs w:val="20"/>
            <w:vertAlign w:val="superscript"/>
            <w:rPrChange w:id="66" w:author="Adam Kochanski" w:date="2019-02-12T11:07:00Z">
              <w:rPr/>
            </w:rPrChange>
          </w:rPr>
          <w:t>3</w:t>
        </w:r>
      </w:ins>
      <w:ins w:id="67" w:author="Adam Kochanski" w:date="2019-02-12T10:36:00Z">
        <w:r w:rsidRPr="0043153D">
          <w:rPr>
            <w:i/>
            <w:color w:val="000000" w:themeColor="text1"/>
            <w:sz w:val="20"/>
            <w:szCs w:val="20"/>
            <w:rPrChange w:id="68" w:author="Adam Kochanski" w:date="2019-02-12T11:07:00Z">
              <w:rPr>
                <w:i/>
                <w:vertAlign w:val="superscript"/>
              </w:rPr>
            </w:rPrChange>
          </w:rPr>
          <w:fldChar w:fldCharType="begin"/>
        </w:r>
        <w:r w:rsidRPr="0043153D">
          <w:rPr>
            <w:i/>
            <w:color w:val="000000" w:themeColor="text1"/>
            <w:sz w:val="20"/>
            <w:szCs w:val="20"/>
            <w:rPrChange w:id="69" w:author="Adam Kochanski" w:date="2019-02-12T11:07:00Z">
              <w:rPr>
                <w:i/>
                <w:vertAlign w:val="superscript"/>
              </w:rPr>
            </w:rPrChange>
          </w:rPr>
          <w:instrText xml:space="preserve"> HYPERLINK "https://www.researchgate.net/profile/institution/Washington_State_Department_of_Ecology" </w:instrText>
        </w:r>
        <w:r w:rsidRPr="0043153D">
          <w:rPr>
            <w:i/>
            <w:color w:val="000000" w:themeColor="text1"/>
            <w:sz w:val="20"/>
            <w:szCs w:val="20"/>
            <w:rPrChange w:id="70" w:author="Adam Kochanski" w:date="2019-02-12T11:07:00Z">
              <w:rPr>
                <w:i/>
                <w:vertAlign w:val="superscript"/>
              </w:rPr>
            </w:rPrChange>
          </w:rPr>
          <w:fldChar w:fldCharType="separate"/>
        </w:r>
        <w:r w:rsidRPr="0043153D">
          <w:rPr>
            <w:rStyle w:val="Hyperlink"/>
            <w:bCs/>
            <w:i/>
            <w:color w:val="000000" w:themeColor="text1"/>
            <w:sz w:val="20"/>
            <w:szCs w:val="20"/>
            <w:u w:val="none"/>
            <w:rPrChange w:id="71" w:author="Adam Kochanski" w:date="2019-02-12T11:07:00Z">
              <w:rPr>
                <w:rStyle w:val="Hyperlink"/>
                <w:b/>
                <w:bCs/>
                <w:i/>
                <w:vertAlign w:val="superscript"/>
              </w:rPr>
            </w:rPrChange>
          </w:rPr>
          <w:t>Washington State Department of Ecology</w:t>
        </w:r>
        <w:r w:rsidRPr="0043153D">
          <w:rPr>
            <w:i/>
            <w:color w:val="000000" w:themeColor="text1"/>
            <w:sz w:val="20"/>
            <w:szCs w:val="20"/>
            <w:rPrChange w:id="72" w:author="Adam Kochanski" w:date="2019-02-12T11:07:00Z">
              <w:rPr>
                <w:i/>
                <w:vertAlign w:val="superscript"/>
              </w:rPr>
            </w:rPrChange>
          </w:rPr>
          <w:fldChar w:fldCharType="end"/>
        </w:r>
      </w:ins>
    </w:p>
    <w:p w14:paraId="63776E6A" w14:textId="0DD3DC81" w:rsidR="00F1604F" w:rsidRPr="00F1604F" w:rsidRDefault="00F1604F" w:rsidP="00F1604F">
      <w:pPr>
        <w:rPr>
          <w:ins w:id="73" w:author="Adam Kochanski" w:date="2019-02-12T10:38:00Z"/>
          <w:i/>
          <w:sz w:val="20"/>
          <w:szCs w:val="20"/>
          <w:rPrChange w:id="74" w:author="Adam Kochanski" w:date="2019-02-12T10:39:00Z">
            <w:rPr>
              <w:ins w:id="75" w:author="Adam Kochanski" w:date="2019-02-12T10:38:00Z"/>
            </w:rPr>
          </w:rPrChange>
        </w:rPr>
      </w:pPr>
      <w:ins w:id="76" w:author="Adam Kochanski" w:date="2019-02-12T10:37:00Z">
        <w:r w:rsidRPr="00F1604F">
          <w:rPr>
            <w:i/>
            <w:sz w:val="20"/>
            <w:szCs w:val="20"/>
            <w:vertAlign w:val="superscript"/>
            <w:rPrChange w:id="77" w:author="Adam Kochanski" w:date="2019-02-12T10:39:00Z">
              <w:rPr/>
            </w:rPrChange>
          </w:rPr>
          <w:t>4</w:t>
        </w:r>
      </w:ins>
      <w:ins w:id="78" w:author="Adam Kochanski" w:date="2019-02-12T10:38:00Z">
        <w:r w:rsidRPr="00F1604F">
          <w:rPr>
            <w:i/>
            <w:sz w:val="20"/>
            <w:szCs w:val="20"/>
            <w:rPrChange w:id="79" w:author="Adam Kochanski" w:date="2019-02-12T10:39:00Z">
              <w:rPr/>
            </w:rPrChange>
          </w:rPr>
          <w:t>Department of Civil and Environmental Engineering, Washington State University, Pullman</w:t>
        </w:r>
      </w:ins>
    </w:p>
    <w:p w14:paraId="42C24382" w14:textId="74EE7E3F" w:rsidR="00F1604F" w:rsidRDefault="00F1604F" w:rsidP="007D799C">
      <w:pPr>
        <w:rPr>
          <w:ins w:id="80" w:author="Adam Kochanski" w:date="2019-02-12T10:34:00Z"/>
        </w:rPr>
      </w:pPr>
    </w:p>
    <w:p w14:paraId="368F189E" w14:textId="77777777" w:rsidR="00F1604F" w:rsidRDefault="00F1604F" w:rsidP="007D799C"/>
    <w:p w14:paraId="79C22E8E" w14:textId="6E889F02" w:rsidR="007D799C" w:rsidRDefault="007D799C" w:rsidP="007D799C">
      <w:r w:rsidRPr="0081315A">
        <w:t xml:space="preserve">As fire-related air pollution becomes more </w:t>
      </w:r>
      <w:r w:rsidR="001249F3">
        <w:t xml:space="preserve">prevalent </w:t>
      </w:r>
      <w:r w:rsidRPr="0081315A">
        <w:t xml:space="preserve">due to climate change and </w:t>
      </w:r>
      <w:r w:rsidR="009B5E74">
        <w:t xml:space="preserve">the </w:t>
      </w:r>
      <w:r w:rsidRPr="0081315A">
        <w:t xml:space="preserve">growth of the wildland-urban interface, the </w:t>
      </w:r>
      <w:r w:rsidR="001249F3">
        <w:t>impacts</w:t>
      </w:r>
      <w:r w:rsidR="001249F3" w:rsidRPr="0081315A">
        <w:t xml:space="preserve"> </w:t>
      </w:r>
      <w:r w:rsidRPr="0081315A">
        <w:t>of wildfires and prescribed burns on air quality</w:t>
      </w:r>
      <w:r w:rsidR="004E1217">
        <w:t xml:space="preserve"> </w:t>
      </w:r>
      <w:r w:rsidR="007B209C">
        <w:t xml:space="preserve">are </w:t>
      </w:r>
      <w:r w:rsidR="004E1217">
        <w:t>increasingly</w:t>
      </w:r>
      <w:r w:rsidRPr="0081315A">
        <w:t xml:space="preserve"> </w:t>
      </w:r>
      <w:r w:rsidR="004E1217">
        <w:t>becoming</w:t>
      </w:r>
      <w:r w:rsidR="004E1217" w:rsidRPr="0081315A">
        <w:t xml:space="preserve"> </w:t>
      </w:r>
      <w:r w:rsidRPr="0081315A">
        <w:t>a concern for fuel</w:t>
      </w:r>
      <w:r w:rsidR="001C61E1">
        <w:t>,</w:t>
      </w:r>
      <w:r w:rsidRPr="0081315A">
        <w:t xml:space="preserve"> fire</w:t>
      </w:r>
      <w:r w:rsidR="001C61E1">
        <w:t xml:space="preserve"> and air quality</w:t>
      </w:r>
      <w:r w:rsidRPr="0081315A">
        <w:t xml:space="preserve"> managers, alike. </w:t>
      </w:r>
      <w:r w:rsidR="001249F3">
        <w:t>Existing</w:t>
      </w:r>
      <w:r w:rsidR="001249F3" w:rsidRPr="0081315A">
        <w:t xml:space="preserve"> </w:t>
      </w:r>
      <w:r w:rsidRPr="0081315A">
        <w:t>modeling frameworks used for assessing fire effects on air quality generally require a forecast of the fire area in order to compute the fire emissions</w:t>
      </w:r>
      <w:r w:rsidR="00134ABD">
        <w:t xml:space="preserve"> used </w:t>
      </w:r>
      <w:r w:rsidR="00B63FB0">
        <w:t>for</w:t>
      </w:r>
      <w:r w:rsidR="00134ABD">
        <w:t xml:space="preserve"> smoke forecasting</w:t>
      </w:r>
      <w:r w:rsidRPr="0081315A">
        <w:t xml:space="preserve">. </w:t>
      </w:r>
      <w:r w:rsidR="001C61E1">
        <w:t>S</w:t>
      </w:r>
      <w:r>
        <w:t>atellite products</w:t>
      </w:r>
      <w:r w:rsidR="001C61E1">
        <w:t xml:space="preserve"> can</w:t>
      </w:r>
      <w:r w:rsidR="001249F3">
        <w:t xml:space="preserve"> only</w:t>
      </w:r>
      <w:r>
        <w:t xml:space="preserve"> provide estimates of</w:t>
      </w:r>
      <w:r w:rsidR="00E34B0A">
        <w:t xml:space="preserve"> </w:t>
      </w:r>
      <w:r w:rsidR="001C61E1">
        <w:t>already</w:t>
      </w:r>
      <w:r w:rsidR="00277515">
        <w:t xml:space="preserve"> burned area</w:t>
      </w:r>
      <w:r w:rsidR="00E34B0A">
        <w:t>,</w:t>
      </w:r>
      <w:r>
        <w:t xml:space="preserve"> </w:t>
      </w:r>
      <w:r w:rsidR="001249F3">
        <w:t xml:space="preserve">thus </w:t>
      </w:r>
      <w:r>
        <w:t>future emissions</w:t>
      </w:r>
      <w:r w:rsidR="00E34B0A">
        <w:t xml:space="preserve"> are estimated based on simple assumptions regarding fire growth and </w:t>
      </w:r>
      <w:r>
        <w:t xml:space="preserve">diurnal variations </w:t>
      </w:r>
      <w:r w:rsidR="004E1217">
        <w:t>of fire activity</w:t>
      </w:r>
      <w:r>
        <w:t xml:space="preserve">. Consequently, diurnal fire emissions </w:t>
      </w:r>
      <w:r w:rsidR="00E34B0A">
        <w:t>have to be</w:t>
      </w:r>
      <w:r>
        <w:t xml:space="preserve"> approximated based </w:t>
      </w:r>
      <w:r w:rsidRPr="0081315A">
        <w:t xml:space="preserve">on a </w:t>
      </w:r>
      <w:r w:rsidR="004E1217">
        <w:t>simplified</w:t>
      </w:r>
      <w:r w:rsidR="004E1217" w:rsidRPr="0081315A">
        <w:t xml:space="preserve"> </w:t>
      </w:r>
      <w:r w:rsidRPr="0081315A">
        <w:t xml:space="preserve">diurnal </w:t>
      </w:r>
      <w:r>
        <w:t>cycle</w:t>
      </w:r>
      <w:r w:rsidRPr="0081315A">
        <w:t xml:space="preserve"> </w:t>
      </w:r>
      <w:r>
        <w:t xml:space="preserve">independent of </w:t>
      </w:r>
      <w:r w:rsidR="004E1217">
        <w:t>fire</w:t>
      </w:r>
      <w:r w:rsidR="00EF46F9">
        <w:t xml:space="preserve"> weather</w:t>
      </w:r>
      <w:r w:rsidR="004E1217">
        <w:t xml:space="preserve"> conditions</w:t>
      </w:r>
      <w:r w:rsidR="00850718">
        <w:t xml:space="preserve">. </w:t>
      </w:r>
      <w:r w:rsidR="004E1217">
        <w:t xml:space="preserve">As a result, these assumptions can have adverse </w:t>
      </w:r>
      <w:ins w:id="81" w:author="Adam Kochanski" w:date="2019-02-12T10:41:00Z">
        <w:r w:rsidR="00F1604F">
          <w:t>e</w:t>
        </w:r>
      </w:ins>
      <w:del w:id="82" w:author="Adam Kochanski" w:date="2019-02-12T10:41:00Z">
        <w:r w:rsidR="007B209C" w:rsidDel="00F1604F">
          <w:delText>a</w:delText>
        </w:r>
      </w:del>
      <w:r w:rsidR="007B209C">
        <w:t xml:space="preserve">ffects </w:t>
      </w:r>
      <w:r w:rsidR="004E1217">
        <w:t xml:space="preserve">on </w:t>
      </w:r>
      <w:r w:rsidR="001C61E1">
        <w:t xml:space="preserve">simulated </w:t>
      </w:r>
      <w:r>
        <w:t>emissions</w:t>
      </w:r>
      <w:r w:rsidR="00277515">
        <w:t xml:space="preserve"> and fire plume injection heights, which ultimately</w:t>
      </w:r>
      <w:r>
        <w:t xml:space="preserve"> impact</w:t>
      </w:r>
      <w:r w:rsidR="00B63FB0">
        <w:t>s</w:t>
      </w:r>
      <w:r>
        <w:t xml:space="preserve"> the smoke dispersion forecast.</w:t>
      </w:r>
    </w:p>
    <w:p w14:paraId="66F83E4C" w14:textId="77777777" w:rsidR="00850718" w:rsidRDefault="00850718"/>
    <w:p w14:paraId="2F7FAE6B" w14:textId="776A9193" w:rsidR="007D799C" w:rsidRDefault="00277515">
      <w:r>
        <w:t xml:space="preserve">With the advent of increased </w:t>
      </w:r>
      <w:r w:rsidR="00850718">
        <w:t xml:space="preserve">computational </w:t>
      </w:r>
      <w:r w:rsidR="009B5E74">
        <w:t>resources</w:t>
      </w:r>
      <w:r>
        <w:t>,</w:t>
      </w:r>
      <w:r w:rsidR="00850718">
        <w:t xml:space="preserve"> </w:t>
      </w:r>
      <w:r>
        <w:t xml:space="preserve">in addition to the development of </w:t>
      </w:r>
      <w:r w:rsidR="00850718">
        <w:t>coupled fire-atmosphere models</w:t>
      </w:r>
      <w:r w:rsidR="008B31F3">
        <w:t>,</w:t>
      </w:r>
      <w:r w:rsidR="00850718">
        <w:t xml:space="preserve"> </w:t>
      </w:r>
      <w:r w:rsidR="009B5E74">
        <w:t xml:space="preserve">real-time </w:t>
      </w:r>
      <w:r w:rsidR="008B31F3">
        <w:t xml:space="preserve">fire and </w:t>
      </w:r>
      <w:r w:rsidR="009B5E74">
        <w:t xml:space="preserve">smoke </w:t>
      </w:r>
      <w:r w:rsidR="00850718">
        <w:t>forecasting</w:t>
      </w:r>
      <w:r w:rsidR="009B5E74">
        <w:t xml:space="preserve"> is</w:t>
      </w:r>
      <w:r w:rsidR="00850718">
        <w:t xml:space="preserve"> </w:t>
      </w:r>
      <w:r w:rsidR="009B5E74">
        <w:t>becoming a reality</w:t>
      </w:r>
      <w:r w:rsidR="008B31F3">
        <w:t xml:space="preserve">. </w:t>
      </w:r>
      <w:r w:rsidR="009876E4">
        <w:t xml:space="preserve">As a </w:t>
      </w:r>
      <w:r w:rsidR="009B5E74">
        <w:t>result</w:t>
      </w:r>
      <w:r w:rsidR="009876E4">
        <w:t xml:space="preserve">, many of the processes that </w:t>
      </w:r>
      <w:r w:rsidR="009B5E74">
        <w:t xml:space="preserve">were once </w:t>
      </w:r>
      <w:r w:rsidR="009876E4">
        <w:t>paramet</w:t>
      </w:r>
      <w:r w:rsidR="009B5E74">
        <w:t>e</w:t>
      </w:r>
      <w:r w:rsidR="009876E4">
        <w:t xml:space="preserve">rized in air quality </w:t>
      </w:r>
      <w:r w:rsidR="009B5E74">
        <w:t xml:space="preserve">models </w:t>
      </w:r>
      <w:r w:rsidR="009876E4">
        <w:t xml:space="preserve">can now be </w:t>
      </w:r>
      <w:r w:rsidR="009B5E74">
        <w:t>explicitly resolved</w:t>
      </w:r>
      <w:r w:rsidR="009876E4">
        <w:t xml:space="preserve">. </w:t>
      </w:r>
      <w:ins w:id="83" w:author="Adam Kochanski" w:date="2019-02-12T10:42:00Z">
        <w:r w:rsidR="00F1604F">
          <w:t>Here we p</w:t>
        </w:r>
      </w:ins>
      <w:del w:id="84" w:author="Adam Kochanski" w:date="2019-02-12T10:42:00Z">
        <w:r w:rsidR="009B5E74" w:rsidDel="00F1604F">
          <w:delText>P</w:delText>
        </w:r>
      </w:del>
      <w:r w:rsidR="009B5E74">
        <w:t>resent</w:t>
      </w:r>
      <w:del w:id="85" w:author="Adam Kochanski" w:date="2019-02-12T10:45:00Z">
        <w:r w:rsidR="009B5E74" w:rsidDel="00DF0E62">
          <w:delText>ed</w:delText>
        </w:r>
      </w:del>
      <w:r w:rsidR="009B5E74">
        <w:t xml:space="preserve"> </w:t>
      </w:r>
      <w:del w:id="86" w:author="Adam Kochanski" w:date="2019-02-12T10:43:00Z">
        <w:r w:rsidR="009B5E74" w:rsidDel="00F1604F">
          <w:delText xml:space="preserve">here is </w:delText>
        </w:r>
      </w:del>
      <w:r w:rsidR="009B5E74">
        <w:t xml:space="preserve">an </w:t>
      </w:r>
      <w:r w:rsidR="004255B6">
        <w:t>overview of</w:t>
      </w:r>
      <w:ins w:id="87" w:author="Adam Kochanski" w:date="2019-02-12T10:45:00Z">
        <w:r w:rsidR="00DF0E62">
          <w:t xml:space="preserve"> an integrated</w:t>
        </w:r>
      </w:ins>
      <w:ins w:id="88" w:author="Adam Kochanski" w:date="2019-02-12T10:43:00Z">
        <w:r w:rsidR="00F1604F">
          <w:t xml:space="preserve"> coupled fire-atmosphere and chem</w:t>
        </w:r>
      </w:ins>
      <w:ins w:id="89" w:author="Adam Kochanski" w:date="2019-02-12T10:45:00Z">
        <w:r w:rsidR="00DF0E62">
          <w:t>ical transport mo</w:t>
        </w:r>
      </w:ins>
      <w:ins w:id="90" w:author="Adam Kochanski" w:date="2019-02-12T10:46:00Z">
        <w:r w:rsidR="00DF0E62">
          <w:t>del WRF-SFIRE-CHEM (WRFSC), and demonstrate its applica</w:t>
        </w:r>
      </w:ins>
      <w:ins w:id="91" w:author="Adam Kochanski" w:date="2019-02-12T10:47:00Z">
        <w:r w:rsidR="00DF0E62">
          <w:t xml:space="preserve">tions to air quality modeling. We present results </w:t>
        </w:r>
      </w:ins>
      <w:ins w:id="92" w:author="Adam Kochanski" w:date="2019-02-12T10:48:00Z">
        <w:r w:rsidR="00DF0E62">
          <w:t xml:space="preserve">from numerical simulations </w:t>
        </w:r>
      </w:ins>
      <w:ins w:id="93" w:author="Adam Kochanski" w:date="2019-02-12T10:50:00Z">
        <w:r w:rsidR="00DF0E62">
          <w:t xml:space="preserve">of </w:t>
        </w:r>
      </w:ins>
      <w:ins w:id="94" w:author="Adam Kochanski" w:date="2019-02-12T10:48:00Z">
        <w:r w:rsidR="00DF0E62">
          <w:t xml:space="preserve">selected </w:t>
        </w:r>
      </w:ins>
      <w:ins w:id="95" w:author="Adam Kochanski" w:date="2019-02-12T10:49:00Z">
        <w:r w:rsidR="00DF0E62">
          <w:t>wild</w:t>
        </w:r>
      </w:ins>
      <w:ins w:id="96" w:author="Adam Kochanski" w:date="2019-02-12T10:48:00Z">
        <w:r w:rsidR="00DF0E62">
          <w:t xml:space="preserve">fire events and </w:t>
        </w:r>
      </w:ins>
      <w:ins w:id="97" w:author="Adam Kochanski" w:date="2019-02-12T10:49:00Z">
        <w:r w:rsidR="00DF0E62">
          <w:t>comment on the forecasting capabilities in the light of</w:t>
        </w:r>
      </w:ins>
      <w:ins w:id="98" w:author="Adam Kochanski" w:date="2019-02-12T10:50:00Z">
        <w:r w:rsidR="00DF0E62">
          <w:t xml:space="preserve"> the</w:t>
        </w:r>
      </w:ins>
      <w:ins w:id="99" w:author="Adam Kochanski" w:date="2019-02-12T10:49:00Z">
        <w:r w:rsidR="00DF0E62">
          <w:t xml:space="preserve"> last fire season.</w:t>
        </w:r>
      </w:ins>
      <w:r w:rsidR="004255B6">
        <w:t xml:space="preserve"> </w:t>
      </w:r>
      <w:del w:id="100" w:author="Adam Kochanski" w:date="2019-02-12T10:50:00Z">
        <w:r w:rsidR="004255B6" w:rsidDel="00DF0E62">
          <w:delText>current fire and smoke model</w:delText>
        </w:r>
        <w:r w:rsidR="00792247" w:rsidDel="00DF0E62">
          <w:delText xml:space="preserve">s </w:delText>
        </w:r>
        <w:r w:rsidR="009B5E74" w:rsidDel="00DF0E62">
          <w:delText xml:space="preserve">with an emphasis on air quality. In </w:delText>
        </w:r>
        <w:r w:rsidR="00166D93" w:rsidDel="00DF0E62">
          <w:delText>addition, n</w:delText>
        </w:r>
        <w:r w:rsidR="00792247" w:rsidDel="00DF0E62">
          <w:delText>ew integrated methods for</w:delText>
        </w:r>
        <w:r w:rsidR="009D6725" w:rsidDel="00DF0E62">
          <w:delText xml:space="preserve"> fire, </w:delText>
        </w:r>
        <w:r w:rsidR="00792247" w:rsidDel="00DF0E62">
          <w:delText>smoke</w:delText>
        </w:r>
        <w:r w:rsidR="009D6725" w:rsidDel="00DF0E62">
          <w:delText xml:space="preserve"> and air quality</w:delText>
        </w:r>
        <w:r w:rsidR="00792247" w:rsidDel="00DF0E62">
          <w:delText xml:space="preserve"> forecasting</w:delText>
        </w:r>
        <w:r w:rsidR="009D6725" w:rsidDel="00DF0E62">
          <w:delText xml:space="preserve"> based on the</w:delText>
        </w:r>
        <w:r w:rsidR="00792247" w:rsidDel="00DF0E62">
          <w:delText xml:space="preserve"> coupled fire atmosphere model</w:delText>
        </w:r>
        <w:r w:rsidR="009876E4" w:rsidDel="00DF0E62">
          <w:delText xml:space="preserve"> WRF-SFIRE</w:delText>
        </w:r>
        <w:r w:rsidR="00792247" w:rsidDel="00DF0E62">
          <w:delText xml:space="preserve"> </w:delText>
        </w:r>
        <w:r w:rsidR="00166D93" w:rsidDel="00DF0E62">
          <w:delText xml:space="preserve">will also be discussed followed by a </w:delText>
        </w:r>
      </w:del>
      <w:ins w:id="101" w:author="Adam Kochanski" w:date="2019-02-12T10:50:00Z">
        <w:r w:rsidR="00DF0E62">
          <w:t xml:space="preserve">We also discuss </w:t>
        </w:r>
      </w:ins>
      <w:del w:id="102" w:author="Adam Kochanski" w:date="2019-02-12T10:51:00Z">
        <w:r w:rsidR="00166D93" w:rsidDel="00DF0E62">
          <w:delText xml:space="preserve">discussion on current </w:delText>
        </w:r>
      </w:del>
      <w:del w:id="103" w:author="Adam Kochanski" w:date="2019-02-12T10:41:00Z">
        <w:r w:rsidR="00166D93" w:rsidDel="00F1604F">
          <w:delText>numerical modeling</w:delText>
        </w:r>
      </w:del>
      <w:del w:id="104" w:author="Adam Kochanski" w:date="2019-02-12T10:51:00Z">
        <w:r w:rsidR="00166D93" w:rsidDel="00DF0E62">
          <w:delText xml:space="preserve"> capabilities, </w:delText>
        </w:r>
      </w:del>
      <w:r w:rsidR="00166D93">
        <w:t>challenges,</w:t>
      </w:r>
      <w:ins w:id="105" w:author="Adam Kochanski" w:date="2019-02-12T10:51:00Z">
        <w:r w:rsidR="00DF0E62">
          <w:t xml:space="preserve"> data needs </w:t>
        </w:r>
      </w:ins>
      <w:del w:id="106" w:author="Adam Kochanski" w:date="2019-02-12T10:53:00Z">
        <w:r w:rsidR="00166D93" w:rsidDel="00DF0E62">
          <w:delText xml:space="preserve"> </w:delText>
        </w:r>
      </w:del>
      <w:r w:rsidR="00166D93">
        <w:t xml:space="preserve">and future opportunities in the context of </w:t>
      </w:r>
      <w:del w:id="107" w:author="Adam Kochanski" w:date="2019-02-12T10:51:00Z">
        <w:r w:rsidR="00166D93" w:rsidDel="00DF0E62">
          <w:delText>experimental and wildland fires</w:delText>
        </w:r>
      </w:del>
      <w:ins w:id="108" w:author="Adam Kochanski" w:date="2019-02-12T10:51:00Z">
        <w:r w:rsidR="00DF0E62">
          <w:t>modelling</w:t>
        </w:r>
      </w:ins>
      <w:ins w:id="109" w:author="Adam Kochanski" w:date="2019-02-12T10:52:00Z">
        <w:r w:rsidR="00DF0E62">
          <w:t xml:space="preserve"> of smoke effects on air quality</w:t>
        </w:r>
      </w:ins>
      <w:r w:rsidR="009D6725">
        <w:t>.</w:t>
      </w:r>
      <w:del w:id="110" w:author="Adam Kochanski" w:date="2019-02-12T10:55:00Z">
        <w:r w:rsidR="009D6725" w:rsidDel="00F41D8D">
          <w:delText xml:space="preserve"> </w:delText>
        </w:r>
      </w:del>
    </w:p>
    <w:sectPr w:rsidR="007D799C" w:rsidSect="00F160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 Kochanski">
    <w15:presenceInfo w15:providerId="Windows Live" w15:userId="e91801ff68c6fc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99C"/>
    <w:rsid w:val="0003181A"/>
    <w:rsid w:val="000A34EA"/>
    <w:rsid w:val="001249F3"/>
    <w:rsid w:val="00134ABD"/>
    <w:rsid w:val="00166D93"/>
    <w:rsid w:val="00170CFA"/>
    <w:rsid w:val="001C61E1"/>
    <w:rsid w:val="00220577"/>
    <w:rsid w:val="00277515"/>
    <w:rsid w:val="00332A59"/>
    <w:rsid w:val="004255B6"/>
    <w:rsid w:val="0043153D"/>
    <w:rsid w:val="004E1217"/>
    <w:rsid w:val="00792247"/>
    <w:rsid w:val="007B209C"/>
    <w:rsid w:val="007D799C"/>
    <w:rsid w:val="008039E7"/>
    <w:rsid w:val="00850718"/>
    <w:rsid w:val="008B31F3"/>
    <w:rsid w:val="009876E4"/>
    <w:rsid w:val="009B5E74"/>
    <w:rsid w:val="009D6725"/>
    <w:rsid w:val="00AC09BB"/>
    <w:rsid w:val="00B63FB0"/>
    <w:rsid w:val="00C072BA"/>
    <w:rsid w:val="00D02664"/>
    <w:rsid w:val="00DF0E62"/>
    <w:rsid w:val="00E34B0A"/>
    <w:rsid w:val="00EF46F9"/>
    <w:rsid w:val="00F0318D"/>
    <w:rsid w:val="00F1604F"/>
    <w:rsid w:val="00F41D8D"/>
    <w:rsid w:val="092FF8C9"/>
    <w:rsid w:val="0A29B549"/>
    <w:rsid w:val="1B23E651"/>
    <w:rsid w:val="2828D8E8"/>
    <w:rsid w:val="3F836C17"/>
    <w:rsid w:val="55A5563F"/>
    <w:rsid w:val="62A16C96"/>
    <w:rsid w:val="69EA0D0D"/>
    <w:rsid w:val="7DC6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D99BF3"/>
  <w14:defaultImageDpi w14:val="300"/>
  <w15:docId w15:val="{5DC9C92D-A671-B341-8DC8-BA9E0389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"/>
    <w:qFormat/>
    <w:rsid w:val="007D799C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9F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9F3"/>
    <w:rPr>
      <w:rFonts w:ascii="Lucida Grande" w:eastAsia="Arial" w:hAnsi="Lucida Grande" w:cs="Lucida Grande"/>
      <w:color w:val="000000"/>
      <w:sz w:val="18"/>
      <w:szCs w:val="18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9B5E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5E74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5E74"/>
    <w:rPr>
      <w:rFonts w:ascii="Arial" w:eastAsia="Arial" w:hAnsi="Arial" w:cs="Arial"/>
      <w:color w:val="00000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5E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5E74"/>
    <w:rPr>
      <w:rFonts w:ascii="Arial" w:eastAsia="Arial" w:hAnsi="Arial" w:cs="Arial"/>
      <w:b/>
      <w:bCs/>
      <w:color w:val="000000"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1C61E1"/>
    <w:rPr>
      <w:rFonts w:ascii="Arial" w:eastAsia="Arial" w:hAnsi="Arial" w:cs="Arial"/>
      <w:color w:val="000000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F160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7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Kochanski</cp:lastModifiedBy>
  <cp:revision>15</cp:revision>
  <dcterms:created xsi:type="dcterms:W3CDTF">2017-01-14T19:26:00Z</dcterms:created>
  <dcterms:modified xsi:type="dcterms:W3CDTF">2019-02-12T18:07:00Z</dcterms:modified>
</cp:coreProperties>
</file>